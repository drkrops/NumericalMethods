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2977" w:hanging="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Национальный исследовательский университет «МИЭТ»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«УТВЕРЖДАЮ»</w:t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Заведующий кафедрой ВМ-1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Прокофьев А.А.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«___» __________________ 20___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Индивидуальный план работы </w:t>
      </w:r>
    </w:p>
    <w:p>
      <w:pPr>
        <w:pStyle w:val="Normal"/>
        <w:spacing w:lineRule="auto" w:line="240" w:before="0" w:after="0"/>
        <w:ind w:left="98" w:hanging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доцента 0,2 ставки</w:t>
      </w:r>
    </w:p>
    <w:p>
      <w:pPr>
        <w:pStyle w:val="Normal"/>
        <w:spacing w:lineRule="auto" w:line="240" w:before="0" w:after="0"/>
        <w:ind w:left="98" w:hanging="0"/>
        <w:jc w:val="center"/>
        <w:rPr>
          <w:rFonts w:ascii="Times New Roman" w:hAnsi="Times New Roman" w:cs="Times New Roman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Козлитина Ивана Алексеевича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Arial" w:ascii="Arial" w:hAnsi="Arial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ind w:left="98" w:hanging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на 2021-2022 учебный год</w:t>
      </w:r>
    </w:p>
    <w:p>
      <w:pPr>
        <w:pStyle w:val="Normal"/>
        <w:spacing w:lineRule="auto" w:line="240" w:before="0" w:after="0"/>
        <w:ind w:left="98" w:hanging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I. Учебная работа по реализации дисциплин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0"/>
        <w:gridCol w:w="2852"/>
        <w:gridCol w:w="2856"/>
        <w:gridCol w:w="1280"/>
        <w:gridCol w:w="681"/>
        <w:gridCol w:w="674"/>
        <w:gridCol w:w="681"/>
        <w:gridCol w:w="658"/>
      </w:tblGrid>
      <w:tr>
        <w:trPr>
          <w:trHeight w:val="355" w:hRule="atLeast"/>
        </w:trPr>
        <w:tc>
          <w:tcPr>
            <w:tcW w:w="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№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Наименование работ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Расчет.</w:t>
            </w:r>
            <w:ins w:id="0" w:author="loup" w:date="2021-08-04T10:54:00Z">
              <w:r>
                <w:rPr>
                  <w:rFonts w:cs="Times New Roman" w:ascii="Times New Roman" w:hAnsi="Times New Roman"/>
                  <w:b/>
                  <w:color w:val="000000"/>
                  <w:sz w:val="18"/>
                  <w:szCs w:val="18"/>
                </w:rPr>
                <w:t xml:space="preserve"> </w:t>
              </w:r>
            </w:ins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норма</w:t>
            </w:r>
          </w:p>
        </w:tc>
        <w:tc>
          <w:tcPr>
            <w:tcW w:w="135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 сем.</w:t>
            </w:r>
          </w:p>
        </w:tc>
        <w:tc>
          <w:tcPr>
            <w:tcW w:w="133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II сем.</w:t>
            </w:r>
          </w:p>
        </w:tc>
      </w:tr>
      <w:tr>
        <w:trPr>
          <w:trHeight w:val="305" w:hRule="atLeast"/>
        </w:trPr>
        <w:tc>
          <w:tcPr>
            <w:tcW w:w="5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 сем.</w:t>
            </w:r>
          </w:p>
        </w:tc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II сем.</w:t>
            </w:r>
          </w:p>
        </w:tc>
        <w:tc>
          <w:tcPr>
            <w:tcW w:w="1280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74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  <w:tc>
          <w:tcPr>
            <w:tcW w:w="68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5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Лекционные занятия в бакалавриате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на поток</w:t>
            </w:r>
          </w:p>
        </w:tc>
        <w:tc>
          <w:tcPr>
            <w:tcW w:w="6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ЧМРУМФ: ПМ-31</w:t>
            </w:r>
          </w:p>
        </w:tc>
        <w:tc>
          <w:tcPr>
            <w:tcW w:w="12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Практические занятия в бакалавриате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группе*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20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Лабораторные занятия в бакалавриате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8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72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ЧМРУМФ: ПМ-31</w:t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0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Лекционные занятия в магистратуре 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на поток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restart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26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0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Практические занятия в магистратуре 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restart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70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0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Лабораторные занятия в магистратуре 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restart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95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Групповые консультации (включая дополнительные занятия на 17 и 18 неделях)** — до 25% от ауд. занятий по дисциплине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Приём/проверка письменных работ (домашних заданий, контрольных работ, эссе, рефератов)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до 1 ч. на ст. по дисциплине в семестр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58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9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ПМ-31</w:t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Руководство курсовыми проектами (работами), включая </w:t>
              <w:br/>
              <w:t>работу по оценке защиты студентом проекта (работы)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ч. </w:t>
              <w:br/>
              <w:t>на ст.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98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Консультации перед экзаменом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ч.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8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98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Прием экзаменов по дисциплинам (в том числе в составе комиссии)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 ч.</w:t>
              <w:br/>
              <w:t>на ст.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58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Прием зачетов с оценкой по дисциплинам***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 ч.</w:t>
              <w:br/>
              <w:t>на ст.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13</w:t>
            </w:r>
          </w:p>
        </w:tc>
        <w:tc>
          <w:tcPr>
            <w:tcW w:w="570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Прием зачетов (без оценки) по дисциплинам***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15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ч.</w:t>
              <w:br/>
              <w:t>на ст.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750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разделу I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6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 xml:space="preserve">*** – исключая зачёты по практикам и приём курсовых проектов (работ)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II. Учебная работа по реализации практик, итоговой аттестации 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5585"/>
        <w:gridCol w:w="1265"/>
        <w:gridCol w:w="692"/>
        <w:gridCol w:w="772"/>
        <w:gridCol w:w="714"/>
        <w:gridCol w:w="677"/>
      </w:tblGrid>
      <w:tr>
        <w:trPr>
          <w:trHeight w:val="283" w:hRule="atLeast"/>
        </w:trPr>
        <w:tc>
          <w:tcPr>
            <w:tcW w:w="4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№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55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Наименование работ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Расчет. </w:t>
              <w:br/>
              <w:t>норма</w:t>
            </w:r>
          </w:p>
        </w:tc>
        <w:tc>
          <w:tcPr>
            <w:tcW w:w="146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 сем.</w:t>
            </w:r>
          </w:p>
        </w:tc>
        <w:tc>
          <w:tcPr>
            <w:tcW w:w="139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II сем.</w:t>
            </w:r>
          </w:p>
        </w:tc>
      </w:tr>
      <w:tr>
        <w:trPr>
          <w:trHeight w:val="283" w:hRule="atLeast"/>
        </w:trPr>
        <w:tc>
          <w:tcPr>
            <w:tcW w:w="49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55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12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практиками в бакалавриате (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+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8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ЗЕТ) (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 Руководство практиками* на 1-м курсе магистратуры (__+__ ЗЕТ) (__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 Руководство практиками* на 2-м курсе магистратуры (__+__ ЗЕТ) (__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 Руководство педагогической практикой на 1-м курсе магистратуры (__+__ ЗЕТ)(__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 Руководство педагогической практикой на 2-м курсе магистратуры (__+__ ЗЕТ)(__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зачётов по практике бакалавров**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 ч.</w:t>
              <w:br/>
              <w:t>на ст.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зачётов по практике* магистров на 1-м курсе**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0,25 ч.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на ст.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зачётов по практике* магистров на 2-м курсе**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0,35 ч.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на ст.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зачётов по педагогической практике магистров на 1</w:t>
              <w:noBreakHyphen/>
              <w:t>м и 2</w:t>
              <w:noBreakHyphen/>
              <w:t>м курсах**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0,25 ч.</w:t>
              <w:br/>
              <w:t>на ст</w:t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Работа в ГЭК***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 защита ВКР в бакалавриате</w:t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0,25 ч. </w:t>
              <w:br/>
              <w:t>на ст.</w:t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 защита ВКР в магистратуре</w:t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0,35 ч. </w:t>
              <w:br/>
              <w:t>на ст.</w:t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разделу II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разделам I и II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ab/>
              <w:tab/>
              <w:t xml:space="preserve">План –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131,5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/ Факт – ___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* – исключая педагогическую практику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** – каждому члену комиссии, состоящей из 3-4 чел.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*** – каждому члену ГЭК от МИЭТ (2-3 члена) и секретарю ГЭК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I</w:t>
      </w:r>
      <w:r>
        <w:rPr>
          <w:rFonts w:cs="Times New Roman" w:ascii="Times New Roman" w:hAnsi="Times New Roman"/>
          <w:color w:val="000000"/>
          <w:lang w:val="en-US"/>
        </w:rPr>
        <w:t>I</w:t>
      </w:r>
      <w:r>
        <w:rPr>
          <w:rFonts w:cs="Times New Roman" w:ascii="Times New Roman" w:hAnsi="Times New Roman"/>
          <w:color w:val="000000"/>
        </w:rPr>
        <w:t>I. Учебная работа с аспирантами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8"/>
        <w:gridCol w:w="5585"/>
        <w:gridCol w:w="1265"/>
        <w:gridCol w:w="692"/>
        <w:gridCol w:w="772"/>
        <w:gridCol w:w="714"/>
        <w:gridCol w:w="677"/>
      </w:tblGrid>
      <w:tr>
        <w:trPr>
          <w:trHeight w:val="283" w:hRule="atLeast"/>
        </w:trPr>
        <w:tc>
          <w:tcPr>
            <w:tcW w:w="4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№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55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Наименование работ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Расчет.</w:t>
              <w:br/>
              <w:t>норма</w:t>
            </w:r>
          </w:p>
        </w:tc>
        <w:tc>
          <w:tcPr>
            <w:tcW w:w="146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 сем.</w:t>
            </w:r>
          </w:p>
        </w:tc>
        <w:tc>
          <w:tcPr>
            <w:tcW w:w="139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II сем.</w:t>
            </w:r>
          </w:p>
        </w:tc>
      </w:tr>
      <w:tr>
        <w:trPr>
          <w:trHeight w:val="283" w:hRule="atLeast"/>
        </w:trPr>
        <w:tc>
          <w:tcPr>
            <w:tcW w:w="49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55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12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</w:tr>
      <w:tr>
        <w:trPr>
          <w:trHeight w:val="93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Аудиторные занятия с аспирантами: базовые дисциплины и специальные дисциплины, обязательные для всех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до 30 час на 1 з.е. по дисциплине в год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972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Аудиторные занятия с аспирантами: вариативные образовательные и специальные дисциплины по выбору аспиранта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до 20 час на 1 з.е. по дисциплине в год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972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Аудиторные занятия с аспирантами: дисциплины по профилю (специальности) обучения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до 10 час на 1 з.е. по дисциплине в год</w:t>
            </w:r>
          </w:p>
        </w:tc>
        <w:tc>
          <w:tcPr>
            <w:tcW w:w="692" w:type="dxa"/>
            <w:tcBorders>
              <w:left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686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Приём/проверка письменных работ (рефератов, домашних заданий, контрольных работ, эссе и проч.) и прием зачетов с оценкой/экзаменов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 час на асп. по дисциплине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кандидатских экзаменов (каждому члену комиссии)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 ч. на асп.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практикой в аспирантуре (1, 2, 3-ий год обучения, включая прием зачетов) (__ асп.)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 ч. на асп. в год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научно-исследовательской деятельностью и подготовкой НКР (диссертации) аспиранта (__ асп.)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50 ч. на асп. в год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Рецензирование НКР аспиранта (__ асп.)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3 ч. на асп.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Работа в ГЭК* </w:t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–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прием госэкзамена и защита НКР аспиранта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 ч. на асп.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разделу II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разделам I, II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и 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  <w:lang w:val="en-US"/>
              </w:rPr>
              <w:t>III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ab/>
              <w:t>План – ___ / Факт – ___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sectPr>
          <w:type w:val="nextPage"/>
          <w:pgSz w:w="11906" w:h="16838"/>
          <w:pgMar w:left="851" w:right="851" w:header="0" w:top="851" w:footer="0" w:bottom="851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*   – каждому члену ГЭК от МИЭТ (3 члена) и секретарю ГЭК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I</w:t>
      </w:r>
      <w:r>
        <w:rPr>
          <w:rFonts w:cs="Times New Roman" w:ascii="Times New Roman" w:hAnsi="Times New Roman"/>
          <w:color w:val="000000"/>
          <w:lang w:val="en-US"/>
        </w:rPr>
        <w:t>V</w:t>
      </w:r>
      <w:r>
        <w:rPr>
          <w:rFonts w:cs="Times New Roman" w:ascii="Times New Roman" w:hAnsi="Times New Roman"/>
          <w:color w:val="000000"/>
        </w:rPr>
        <w:t>. Выполнение плановых заданий по методической, организационной, научно-исследовательской, подготовительной (профориентационной) и воспитательной работам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3"/>
        <w:gridCol w:w="3330"/>
        <w:gridCol w:w="2322"/>
        <w:gridCol w:w="613"/>
        <w:gridCol w:w="2298"/>
        <w:gridCol w:w="612"/>
      </w:tblGrid>
      <w:tr>
        <w:trPr>
          <w:trHeight w:val="207" w:hRule="atLeast"/>
        </w:trPr>
        <w:tc>
          <w:tcPr>
            <w:tcW w:w="46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№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Вид деятельности</w:t>
            </w:r>
          </w:p>
        </w:tc>
        <w:tc>
          <w:tcPr>
            <w:tcW w:w="293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Планируемые работы I сем.</w:t>
            </w:r>
          </w:p>
        </w:tc>
        <w:tc>
          <w:tcPr>
            <w:tcW w:w="291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Планируемые работы II сем.</w:t>
            </w:r>
          </w:p>
        </w:tc>
      </w:tr>
      <w:tr>
        <w:trPr>
          <w:trHeight w:val="309" w:hRule="atLeast"/>
        </w:trPr>
        <w:tc>
          <w:tcPr>
            <w:tcW w:w="463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33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3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</w:tr>
      <w:tr>
        <w:trPr>
          <w:trHeight w:val="246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Методическая работа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14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подготовка к лекциям, практическим и лабораторным занятиям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В соот. с планом проведения занятий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(п/п 1-6 раздела 1)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В соот. с планом проведения занятий </w:t>
            </w:r>
          </w:p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(п/п 1-6 раздела 1)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подготовка и публикация учебных и учебно-методических пособий, включая программное обеспечение  для учебного процесса, и т.п.*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модернизация реализуемых ОП (указываются ОП, дисциплины, практики, ГИА, виды материалов), в том числе: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учебных планов;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рабочих программ дисциплин, практик, ГИА;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лекций, практических и лабораторных занятий;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фондов оценочных средств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Модернизация РП и ФОС по ЧМРУМФ в соответствии с ФГОС 3++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разработка новых ОП (указываются ОП, дисциплины, практики, ГИА, виды материалов), в том числе: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учебных планов;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рабочих программ дисциплин, практик, ГИА;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лекций, практических и лабораторных занятий;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фондов оценочных средств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разработка материалов дисциплин (модулей, практик, курсовых работ и проектов и т.д.), 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реализуемых с использованием современных методов обучения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(указываются дисциплина, виды материалов и т.д.), в том числе: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 сетевой образовательной программе;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для электронного обучения студентов очной формы;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для использования в дистанционных образовательных технологиях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е)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разработка заданий, основанных на методике обучения через проектную деятельность, с использованием современных электронных компонентов и средств коммуникации (указываются дисциплины)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03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ж)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методической работы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Организационная работа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635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разработка структуры и графиков контрольных мероприятий, порядков начисления баллов для НБС (указываются дисциплины)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ЧМРУМФ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4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подготовка карт книгообеспеченности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(указываются дисциплины)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ЧМРУМФ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3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своевременное отражение результатов обучения студентов в  графиках НБС в ОРИОКС МИЭТ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В соот. с планом проведения занятий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(п/п 1-6 раздела 1)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В соот. с планом проведения занятий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(п/п 1-6 раздела 1)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74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анализ промежуточных результатов отчетов НБС, анализ результатов сессий (указываются дисциплины)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Обсуждение на заседании кафедры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Обсуждение на заседании кафедры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14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контроль за размещением студентами в портфолио ОРИОКС студенческих работ (курсовых работ и проектов), а также в рекомендательной форме статей, тезисов конференций, патентов, междисциплинарных проектов, докладов, эссе, рефератов и т.д.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58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е)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организационное руководство практиками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(ответственный за практики)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63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ж)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в учебно-методических конференциях (указывается количество конференций и/или докладов)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55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з)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в работе ученых советов, учебно-методических советов, комиссий и т.п.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и)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прохождение ДОП (повышение квалификации, переподготовка)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к)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организационной работы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Научно-исследовательская работа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33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написание и публикация научных статей, монографий, заявок на патенты, программ ЭВМ*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  <w:highlight w:val="yellow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  <w:highlight w:val="yellow"/>
              </w:rPr>
            </w:r>
          </w:p>
        </w:tc>
      </w:tr>
      <w:tr>
        <w:trPr>
          <w:trHeight w:val="326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в работе научных конференций с публикацией тезисов или докладов (указывается кол-во конференций)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579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научно-исследовательской работой студентов (указывается учебное подразделение и кол-во студентов, кол-во конференций, количество публикаций, мероприятий и т.д.), в том числе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подготовка их к участию в научных конференциях;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подготовка совместных публикаций;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подготовка к участию в конкурсах учебных работ;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подготовка к участию в олимпиадах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611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подготовка аспиранта (соискателя) к защите диссертации после представления диссертации в совет</w:t>
              <w:br/>
              <w:t>(указывается ФИО аспиранта, соискателя)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08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научным содержанием программы магистратуры/аспирантуры (указывается программа)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15" w:hRule="atLeast"/>
        </w:trPr>
        <w:tc>
          <w:tcPr>
            <w:tcW w:w="46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е)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научно-исследовательской работы</w:t>
            </w:r>
          </w:p>
        </w:tc>
        <w:tc>
          <w:tcPr>
            <w:tcW w:w="23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Подготовительная (профориентационная) работа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в мероприятиях по формированию базы потенциальных абитуриентов из числа школьников 8-11 классов, в том числе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участие в проведении имиджевых воспитательных мероприятий, творческих конкурсов  вуза или по предметной области кафедры со школьниками, потенциальными абитуриентами, с целью повышения качества их подготовки и профориентации (указывается примерное число участников);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- участие в проведении конкурсных мероприятий (олимпиадах, конкурсах, ярмарках и т.д.) для школьников;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работа с предприятиями для обеспечения целевого набора в бакалавриат (указываются предприятия)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проведение работ по обеспечению приема в магистратуру, в том числе: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мероприятия, направленные на привлечение абитуриентов в магистратуру МИЭТ (указываются мероприятия и их количество);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работа с предприятиями для обеспечения целевого набора в магистратуру (указываются предприятия)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74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выполнение работ по формированию и укреплению имиджа МИЭТ (указывается вид работ)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проведение вступительных экзаменов в бакалавриат, магистратуру и аспирантуру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(указывается ориентировочное число абитуриентов)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90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подготовительной работы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Воспитательная работа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(организация) во внеаудиторных мероприятиях студентов (указываются виды мероприятий)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45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проведение воспитательной работы со студентами 1-2 курса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6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воспитательной работы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ind w:left="98" w:hanging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 xml:space="preserve">*   – может указываться (по видам) кол-во пособий, программ ЭВМ, статей и т.д.  </w:t>
      </w:r>
    </w:p>
    <w:p>
      <w:pPr>
        <w:pStyle w:val="Normal"/>
        <w:ind w:left="98" w:hanging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 xml:space="preserve">** – по публикациям преподаватель предоставляет отдельно полную информацию о выходных данных публикаций. При необходимости предоставляется более полная информация о выполнении других пунктов плана </w:t>
      </w:r>
    </w:p>
    <w:p>
      <w:pPr>
        <w:pStyle w:val="Normal"/>
        <w:ind w:left="98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Подпись преподавателя </w:t>
      </w:r>
      <w:r>
        <w:rPr>
          <w:rFonts w:cs="Times New Roman" w:ascii="Times New Roman" w:hAnsi="Times New Roman"/>
          <w:color w:val="000000"/>
          <w:u w:val="single"/>
        </w:rPr>
        <w:tab/>
        <w:tab/>
        <w:tab/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План рассмотрен на заседании </w:t>
      </w:r>
      <w:r>
        <w:rPr>
          <w:rFonts w:cs="Times New Roman" w:ascii="Times New Roman" w:hAnsi="Times New Roman"/>
          <w:color w:val="000000"/>
          <w:highlight w:val="lightGray"/>
        </w:rPr>
        <w:t>кафедры</w:t>
      </w:r>
      <w:r>
        <w:rPr>
          <w:rFonts w:cs="Times New Roman" w:ascii="Times New Roman" w:hAnsi="Times New Roman"/>
          <w:color w:val="000000"/>
        </w:rPr>
        <w:t xml:space="preserve"> ___ от «___» __________ 20___ г.</w:t>
      </w:r>
    </w:p>
    <w:p>
      <w:pPr>
        <w:pStyle w:val="Normal"/>
        <w:tabs>
          <w:tab w:val="clear" w:pos="708"/>
          <w:tab w:val="left" w:pos="618" w:leader="none"/>
          <w:tab w:val="left" w:pos="1072" w:leader="none"/>
          <w:tab w:val="left" w:pos="2032" w:leader="none"/>
          <w:tab w:val="left" w:pos="6288" w:leader="none"/>
          <w:tab w:val="left" w:pos="9297" w:leader="none"/>
          <w:tab w:val="left" w:pos="10578" w:leader="none"/>
        </w:tabs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Заключение о выполнении индивидуального плана </w:t>
      </w:r>
      <w:r>
        <w:rPr>
          <w:rFonts w:cs="Times New Roman" w:ascii="Times New Roman" w:hAnsi="Times New Roman"/>
          <w:color w:val="000000"/>
          <w:u w:val="single"/>
        </w:rPr>
        <w:tab/>
        <w:tab/>
        <w:tab/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Заведующий кафедрой</w:t>
      </w:r>
      <w:r>
        <w:rPr>
          <w:rFonts w:cs="Times New Roman" w:ascii="Times New Roman" w:hAnsi="Times New Roman"/>
          <w:color w:val="000000"/>
          <w:u w:val="single"/>
        </w:rPr>
        <w:tab/>
        <w:tab/>
        <w:tab/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color w:val="000000"/>
        </w:rPr>
        <w:t>«___» __________ 20___ г.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/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566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0e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3f5d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5"/>
    <w:uiPriority w:val="99"/>
    <w:semiHidden/>
    <w:qFormat/>
    <w:rsid w:val="00ca3f5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ca3f5d"/>
    <w:rPr>
      <w:rFonts w:ascii="Tahoma" w:hAnsi="Tahoma" w:cs="Tahoma"/>
      <w:sz w:val="16"/>
      <w:szCs w:val="16"/>
    </w:rPr>
  </w:style>
  <w:style w:type="character" w:styleId="Style16" w:customStyle="1">
    <w:name w:val="Тема примечания Знак"/>
    <w:basedOn w:val="Style14"/>
    <w:link w:val="a9"/>
    <w:uiPriority w:val="99"/>
    <w:semiHidden/>
    <w:qFormat/>
    <w:rsid w:val="006d54e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1c14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ca3f5d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ca3f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6d54e1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D7574-DC16-4327-8158-A3408B45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6</Pages>
  <Words>1391</Words>
  <Characters>8214</Characters>
  <CharactersWithSpaces>9377</CharactersWithSpaces>
  <Paragraphs>292</Paragraphs>
  <Company>MIET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2021-08-11T09:41:00Z</dcterms:created>
  <dc:creator>umo</dc:creator>
  <dc:description/>
  <dc:language>en-US</dc:language>
  <cp:lastModifiedBy/>
  <cp:lastPrinted>2021-08-06T14:01:00Z</cp:lastPrinted>
  <dcterms:modified xsi:type="dcterms:W3CDTF">2021-09-17T10:38:03Z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