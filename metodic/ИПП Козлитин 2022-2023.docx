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2977" w:hanging="0"/>
        <w:jc w:val="righ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Национальный исследовательский университет «МИЭТ»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«УТВЕРЖДАЮ»</w:t>
        <w:tab/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Заведующий кафедрой ВМ-1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Прокофьев А.А.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«___» __________________ 20___ г.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 xml:space="preserve">Индивидуальный план работы </w:t>
      </w:r>
    </w:p>
    <w:p>
      <w:pPr>
        <w:pStyle w:val="Normal"/>
        <w:spacing w:lineRule="auto" w:line="240" w:before="0" w:after="0"/>
        <w:ind w:left="98" w:hanging="0"/>
        <w:jc w:val="center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доцента 0,2</w:t>
      </w:r>
      <w:r>
        <w:rPr>
          <w:rFonts w:cs="Times New Roman" w:ascii="Times New Roman" w:hAnsi="Times New Roman"/>
          <w:color w:val="000000"/>
        </w:rPr>
        <w:t>5</w:t>
      </w:r>
      <w:r>
        <w:rPr>
          <w:rFonts w:cs="Times New Roman" w:ascii="Times New Roman" w:hAnsi="Times New Roman"/>
          <w:color w:val="000000"/>
        </w:rPr>
        <w:t xml:space="preserve"> ставки</w:t>
      </w:r>
    </w:p>
    <w:p>
      <w:pPr>
        <w:pStyle w:val="Normal"/>
        <w:spacing w:lineRule="auto" w:line="240" w:before="0" w:after="0"/>
        <w:ind w:left="98" w:hanging="0"/>
        <w:jc w:val="center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i w:val="false"/>
          <w:i w:val="false"/>
          <w:iCs w:val="false"/>
          <w:color w:val="000000"/>
          <w:sz w:val="22"/>
          <w:szCs w:val="22"/>
        </w:rPr>
      </w:pPr>
      <w:r>
        <w:rPr>
          <w:rFonts w:cs="Times New Roman" w:ascii="Times New Roman" w:hAnsi="Times New Roman"/>
          <w:i w:val="false"/>
          <w:iCs w:val="false"/>
          <w:color w:val="000000"/>
          <w:sz w:val="22"/>
          <w:szCs w:val="22"/>
        </w:rPr>
        <w:t>Козлитина Ивана Алексеевича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ind w:left="98" w:hanging="0"/>
        <w:jc w:val="center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на 202</w:t>
      </w:r>
      <w:r>
        <w:rPr>
          <w:rFonts w:cs="Times New Roman" w:ascii="Times New Roman" w:hAnsi="Times New Roman"/>
          <w:color w:val="000000"/>
        </w:rPr>
        <w:t>2</w:t>
      </w:r>
      <w:r>
        <w:rPr>
          <w:rFonts w:cs="Times New Roman" w:ascii="Times New Roman" w:hAnsi="Times New Roman"/>
          <w:color w:val="000000"/>
        </w:rPr>
        <w:t>-202</w:t>
      </w:r>
      <w:r>
        <w:rPr>
          <w:rFonts w:cs="Times New Roman" w:ascii="Times New Roman" w:hAnsi="Times New Roman"/>
          <w:color w:val="000000"/>
        </w:rPr>
        <w:t>3</w:t>
      </w:r>
      <w:r>
        <w:rPr>
          <w:rFonts w:cs="Times New Roman" w:ascii="Times New Roman" w:hAnsi="Times New Roman"/>
          <w:color w:val="000000"/>
        </w:rPr>
        <w:t xml:space="preserve"> учебный год</w:t>
      </w:r>
    </w:p>
    <w:p>
      <w:pPr>
        <w:pStyle w:val="Normal"/>
        <w:spacing w:lineRule="auto" w:line="240" w:before="0" w:after="0"/>
        <w:ind w:left="98" w:hanging="0"/>
        <w:jc w:val="center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I. Учебная работа по реализации дисциплин</w:t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20"/>
        <w:gridCol w:w="2852"/>
        <w:gridCol w:w="2857"/>
        <w:gridCol w:w="1280"/>
        <w:gridCol w:w="681"/>
        <w:gridCol w:w="674"/>
        <w:gridCol w:w="681"/>
        <w:gridCol w:w="657"/>
      </w:tblGrid>
      <w:tr>
        <w:trPr>
          <w:trHeight w:val="355" w:hRule="atLeast"/>
        </w:trPr>
        <w:tc>
          <w:tcPr>
            <w:tcW w:w="5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№</w:t>
            </w: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br/>
              <w:t>п/п</w:t>
            </w:r>
          </w:p>
        </w:tc>
        <w:tc>
          <w:tcPr>
            <w:tcW w:w="57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Наименование работ</w:t>
            </w:r>
          </w:p>
        </w:tc>
        <w:tc>
          <w:tcPr>
            <w:tcW w:w="128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Расчет.</w:t>
            </w:r>
            <w:ins w:id="0" w:author="loup" w:date="2021-08-04T10:54:00Z">
              <w:r>
                <w:rPr>
                  <w:rFonts w:cs="Times New Roman" w:ascii="Times New Roman" w:hAnsi="Times New Roman"/>
                  <w:b/>
                  <w:color w:val="000000"/>
                  <w:sz w:val="18"/>
                  <w:szCs w:val="18"/>
                </w:rPr>
                <w:t xml:space="preserve"> </w:t>
              </w:r>
            </w:ins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br/>
              <w:t>норма</w:t>
            </w:r>
          </w:p>
        </w:tc>
        <w:tc>
          <w:tcPr>
            <w:tcW w:w="1355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I сем.</w:t>
            </w:r>
          </w:p>
        </w:tc>
        <w:tc>
          <w:tcPr>
            <w:tcW w:w="1338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II сем.</w:t>
            </w:r>
          </w:p>
        </w:tc>
      </w:tr>
      <w:tr>
        <w:trPr>
          <w:trHeight w:val="305" w:hRule="atLeast"/>
        </w:trPr>
        <w:tc>
          <w:tcPr>
            <w:tcW w:w="52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</w:r>
          </w:p>
        </w:tc>
        <w:tc>
          <w:tcPr>
            <w:tcW w:w="2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I сем.</w:t>
            </w:r>
          </w:p>
        </w:tc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II сем.</w:t>
            </w:r>
          </w:p>
        </w:tc>
        <w:tc>
          <w:tcPr>
            <w:tcW w:w="1280" w:type="dxa"/>
            <w:vMerge w:val="continue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план</w:t>
            </w:r>
          </w:p>
        </w:tc>
        <w:tc>
          <w:tcPr>
            <w:tcW w:w="674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вып.</w:t>
            </w:r>
          </w:p>
        </w:tc>
        <w:tc>
          <w:tcPr>
            <w:tcW w:w="681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план</w:t>
            </w:r>
          </w:p>
        </w:tc>
        <w:tc>
          <w:tcPr>
            <w:tcW w:w="657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вып.</w:t>
            </w:r>
          </w:p>
        </w:tc>
      </w:tr>
      <w:tr>
        <w:trPr>
          <w:trHeight w:val="170" w:hRule="atLeast"/>
        </w:trPr>
        <w:tc>
          <w:tcPr>
            <w:tcW w:w="520" w:type="dxa"/>
            <w:vMerge w:val="restart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709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Лекционные занятия в бакалавриате</w:t>
            </w:r>
          </w:p>
        </w:tc>
        <w:tc>
          <w:tcPr>
            <w:tcW w:w="12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1 час за </w:t>
              <w:br/>
              <w:t>1 ак.час на поток</w:t>
            </w:r>
          </w:p>
        </w:tc>
        <w:tc>
          <w:tcPr>
            <w:tcW w:w="68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657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397" w:hRule="atLeast"/>
        </w:trPr>
        <w:tc>
          <w:tcPr>
            <w:tcW w:w="520" w:type="dxa"/>
            <w:vMerge w:val="continue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285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285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ЧМРУМФ: ПМ-31</w:t>
            </w:r>
          </w:p>
        </w:tc>
        <w:tc>
          <w:tcPr>
            <w:tcW w:w="128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7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57" w:type="dxa"/>
            <w:vMerge w:val="continue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170" w:hRule="atLeast"/>
        </w:trPr>
        <w:tc>
          <w:tcPr>
            <w:tcW w:w="520" w:type="dxa"/>
            <w:vMerge w:val="restart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709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Практические занятия в бакалавриате</w:t>
            </w:r>
          </w:p>
        </w:tc>
        <w:tc>
          <w:tcPr>
            <w:tcW w:w="128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1 час за </w:t>
              <w:br/>
              <w:t>1 ак.час в группе*</w:t>
            </w:r>
          </w:p>
        </w:tc>
        <w:tc>
          <w:tcPr>
            <w:tcW w:w="681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74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57" w:type="dxa"/>
            <w:vMerge w:val="restart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320" w:hRule="atLeast"/>
        </w:trPr>
        <w:tc>
          <w:tcPr>
            <w:tcW w:w="520" w:type="dxa"/>
            <w:vMerge w:val="continue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285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285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1280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74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57" w:type="dxa"/>
            <w:vMerge w:val="continue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170" w:hRule="atLeast"/>
        </w:trPr>
        <w:tc>
          <w:tcPr>
            <w:tcW w:w="520" w:type="dxa"/>
            <w:vMerge w:val="restart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709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Лабораторные занятия в бакалавриате</w:t>
            </w:r>
          </w:p>
        </w:tc>
        <w:tc>
          <w:tcPr>
            <w:tcW w:w="128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1 час за </w:t>
              <w:br/>
              <w:t>1 ак.час в группе</w:t>
            </w:r>
          </w:p>
        </w:tc>
        <w:tc>
          <w:tcPr>
            <w:tcW w:w="681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74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657" w:type="dxa"/>
            <w:vMerge w:val="restart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272" w:hRule="atLeast"/>
        </w:trPr>
        <w:tc>
          <w:tcPr>
            <w:tcW w:w="520" w:type="dxa"/>
            <w:vMerge w:val="continue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285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285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ЧМРУМФ: ПМ-31</w:t>
            </w:r>
          </w:p>
        </w:tc>
        <w:tc>
          <w:tcPr>
            <w:tcW w:w="1280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74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57" w:type="dxa"/>
            <w:vMerge w:val="continue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170" w:hRule="atLeast"/>
        </w:trPr>
        <w:tc>
          <w:tcPr>
            <w:tcW w:w="520" w:type="dxa"/>
            <w:vMerge w:val="restart"/>
            <w:tcBorders>
              <w:lef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5709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Лекционные занятия в магистратуре </w:t>
            </w:r>
          </w:p>
        </w:tc>
        <w:tc>
          <w:tcPr>
            <w:tcW w:w="1280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1 час за </w:t>
              <w:br/>
              <w:t>1 ак.час на поток</w:t>
            </w:r>
          </w:p>
        </w:tc>
        <w:tc>
          <w:tcPr>
            <w:tcW w:w="681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74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57" w:type="dxa"/>
            <w:vMerge w:val="restart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426" w:hRule="atLeast"/>
        </w:trPr>
        <w:tc>
          <w:tcPr>
            <w:tcW w:w="520" w:type="dxa"/>
            <w:vMerge w:val="continue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285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285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1280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74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57" w:type="dxa"/>
            <w:vMerge w:val="continue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170" w:hRule="atLeast"/>
        </w:trPr>
        <w:tc>
          <w:tcPr>
            <w:tcW w:w="520" w:type="dxa"/>
            <w:vMerge w:val="restart"/>
            <w:tcBorders>
              <w:lef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709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Практические занятия в магистратуре </w:t>
            </w:r>
          </w:p>
        </w:tc>
        <w:tc>
          <w:tcPr>
            <w:tcW w:w="1280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1 час за </w:t>
              <w:br/>
              <w:t>1 ак.час в группе</w:t>
            </w:r>
          </w:p>
        </w:tc>
        <w:tc>
          <w:tcPr>
            <w:tcW w:w="681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74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57" w:type="dxa"/>
            <w:vMerge w:val="restart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70" w:hRule="atLeast"/>
        </w:trPr>
        <w:tc>
          <w:tcPr>
            <w:tcW w:w="520" w:type="dxa"/>
            <w:vMerge w:val="continue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285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285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1280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74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57" w:type="dxa"/>
            <w:vMerge w:val="continue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170" w:hRule="atLeast"/>
        </w:trPr>
        <w:tc>
          <w:tcPr>
            <w:tcW w:w="520" w:type="dxa"/>
            <w:vMerge w:val="restart"/>
            <w:tcBorders>
              <w:lef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5709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Лабораторные занятия в магистратуре </w:t>
            </w:r>
          </w:p>
        </w:tc>
        <w:tc>
          <w:tcPr>
            <w:tcW w:w="1280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1 час за </w:t>
              <w:br/>
              <w:t>1 ак.час в группе</w:t>
            </w:r>
          </w:p>
        </w:tc>
        <w:tc>
          <w:tcPr>
            <w:tcW w:w="681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74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57" w:type="dxa"/>
            <w:vMerge w:val="restart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395" w:hRule="atLeast"/>
        </w:trPr>
        <w:tc>
          <w:tcPr>
            <w:tcW w:w="520" w:type="dxa"/>
            <w:vMerge w:val="continue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285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285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1280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74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57" w:type="dxa"/>
            <w:vMerge w:val="continue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454" w:hRule="atLeast"/>
        </w:trPr>
        <w:tc>
          <w:tcPr>
            <w:tcW w:w="5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  <w:lang w:val="en-US"/>
              </w:rPr>
              <w:t>7</w:t>
            </w:r>
          </w:p>
        </w:tc>
        <w:tc>
          <w:tcPr>
            <w:tcW w:w="5709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Групповые консультации (включая дополнительные занятия на 17 и 18 неделях)** — до 25% от ауд. занятий по дисциплине</w:t>
            </w:r>
          </w:p>
        </w:tc>
        <w:tc>
          <w:tcPr>
            <w:tcW w:w="128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1 час за </w:t>
              <w:br/>
              <w:t>1 ак.час в группе</w:t>
            </w:r>
          </w:p>
        </w:tc>
        <w:tc>
          <w:tcPr>
            <w:tcW w:w="68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7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657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397" w:hRule="atLeast"/>
        </w:trPr>
        <w:tc>
          <w:tcPr>
            <w:tcW w:w="520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  <w:lang w:val="en-US"/>
              </w:rPr>
              <w:t>8</w:t>
            </w:r>
          </w:p>
        </w:tc>
        <w:tc>
          <w:tcPr>
            <w:tcW w:w="5709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Приём/проверка письменных работ (домашних заданий, контрольных работ, эссе, рефератов)</w:t>
            </w:r>
          </w:p>
        </w:tc>
        <w:tc>
          <w:tcPr>
            <w:tcW w:w="1280" w:type="dxa"/>
            <w:vMerge w:val="restart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до 1 ч. на ст. по дисциплине в семестр</w:t>
            </w:r>
          </w:p>
        </w:tc>
        <w:tc>
          <w:tcPr>
            <w:tcW w:w="681" w:type="dxa"/>
            <w:vMerge w:val="restart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74" w:type="dxa"/>
            <w:vMerge w:val="restart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vMerge w:val="restart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2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657" w:type="dxa"/>
            <w:vMerge w:val="restart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179" w:hRule="atLeast"/>
        </w:trPr>
        <w:tc>
          <w:tcPr>
            <w:tcW w:w="520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28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285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ПМ-31</w:t>
            </w:r>
          </w:p>
        </w:tc>
        <w:tc>
          <w:tcPr>
            <w:tcW w:w="1280" w:type="dxa"/>
            <w:vMerge w:val="continue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vMerge w:val="continue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74" w:type="dxa"/>
            <w:vMerge w:val="continue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vMerge w:val="continue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57" w:type="dxa"/>
            <w:vMerge w:val="continue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454" w:hRule="atLeast"/>
        </w:trPr>
        <w:tc>
          <w:tcPr>
            <w:tcW w:w="5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  <w:lang w:val="en-US"/>
              </w:rPr>
              <w:t>9</w:t>
            </w:r>
          </w:p>
        </w:tc>
        <w:tc>
          <w:tcPr>
            <w:tcW w:w="5709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Руководство курсовыми проектами (работами), включая </w:t>
              <w:br/>
              <w:t>работу по оценке защиты студентом проекта (работы)</w:t>
            </w:r>
          </w:p>
        </w:tc>
        <w:tc>
          <w:tcPr>
            <w:tcW w:w="128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1 ч. </w:t>
              <w:br/>
              <w:t>на ст.</w:t>
            </w:r>
          </w:p>
        </w:tc>
        <w:tc>
          <w:tcPr>
            <w:tcW w:w="68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7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57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198" w:hRule="atLeast"/>
        </w:trPr>
        <w:tc>
          <w:tcPr>
            <w:tcW w:w="520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  <w:lang w:val="en-US"/>
              </w:rPr>
              <w:t>10</w:t>
            </w:r>
          </w:p>
        </w:tc>
        <w:tc>
          <w:tcPr>
            <w:tcW w:w="5709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Консультации перед экзаменом</w:t>
            </w:r>
          </w:p>
        </w:tc>
        <w:tc>
          <w:tcPr>
            <w:tcW w:w="1280" w:type="dxa"/>
            <w:vMerge w:val="restart"/>
            <w:tcBorders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  <w:lang w:val="en-US"/>
              </w:rPr>
              <w:t>1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 ч.</w:t>
            </w:r>
          </w:p>
        </w:tc>
        <w:tc>
          <w:tcPr>
            <w:tcW w:w="681" w:type="dxa"/>
            <w:vMerge w:val="restart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74" w:type="dxa"/>
            <w:vMerge w:val="restart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vMerge w:val="restart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657" w:type="dxa"/>
            <w:vMerge w:val="restart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198" w:hRule="atLeast"/>
        </w:trPr>
        <w:tc>
          <w:tcPr>
            <w:tcW w:w="520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28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285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1280" w:type="dxa"/>
            <w:vMerge w:val="continue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681" w:type="dxa"/>
            <w:vMerge w:val="continue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74" w:type="dxa"/>
            <w:vMerge w:val="continue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vMerge w:val="continue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57" w:type="dxa"/>
            <w:vMerge w:val="continue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228" w:hRule="atLeast"/>
        </w:trPr>
        <w:tc>
          <w:tcPr>
            <w:tcW w:w="520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  <w:lang w:val="en-US"/>
              </w:rPr>
              <w:t>11</w:t>
            </w:r>
          </w:p>
        </w:tc>
        <w:tc>
          <w:tcPr>
            <w:tcW w:w="5709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Прием экзаменов по дисциплинам (в том числе в составе комиссии)</w:t>
            </w:r>
          </w:p>
        </w:tc>
        <w:tc>
          <w:tcPr>
            <w:tcW w:w="1280" w:type="dxa"/>
            <w:vMerge w:val="restart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0,5 ч.</w:t>
              <w:br/>
              <w:t>на ст.</w:t>
            </w:r>
          </w:p>
        </w:tc>
        <w:tc>
          <w:tcPr>
            <w:tcW w:w="681" w:type="dxa"/>
            <w:vMerge w:val="restart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74" w:type="dxa"/>
            <w:vMerge w:val="restart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vMerge w:val="restart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1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657" w:type="dxa"/>
            <w:vMerge w:val="restart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228" w:hRule="atLeast"/>
        </w:trPr>
        <w:tc>
          <w:tcPr>
            <w:tcW w:w="520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28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285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1280" w:type="dxa"/>
            <w:vMerge w:val="continue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vMerge w:val="continue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74" w:type="dxa"/>
            <w:vMerge w:val="continue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vMerge w:val="continue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57" w:type="dxa"/>
            <w:vMerge w:val="continue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228" w:hRule="atLeast"/>
        </w:trPr>
        <w:tc>
          <w:tcPr>
            <w:tcW w:w="520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  <w:lang w:val="en-US"/>
              </w:rPr>
              <w:t>12</w:t>
            </w:r>
          </w:p>
        </w:tc>
        <w:tc>
          <w:tcPr>
            <w:tcW w:w="5709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Прием зачетов с оценкой по дисциплинам***</w:t>
            </w:r>
          </w:p>
        </w:tc>
        <w:tc>
          <w:tcPr>
            <w:tcW w:w="1280" w:type="dxa"/>
            <w:vMerge w:val="restart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0,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  <w:lang w:val="en-US"/>
              </w:rPr>
              <w:t>2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5 ч.</w:t>
              <w:br/>
              <w:t>на ст.</w:t>
            </w:r>
          </w:p>
        </w:tc>
        <w:tc>
          <w:tcPr>
            <w:tcW w:w="681" w:type="dxa"/>
            <w:vMerge w:val="restart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74" w:type="dxa"/>
            <w:vMerge w:val="restart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vMerge w:val="restart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57" w:type="dxa"/>
            <w:vMerge w:val="restart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228" w:hRule="atLeast"/>
        </w:trPr>
        <w:tc>
          <w:tcPr>
            <w:tcW w:w="520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28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285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1280" w:type="dxa"/>
            <w:vMerge w:val="continue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vMerge w:val="continue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74" w:type="dxa"/>
            <w:vMerge w:val="continue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vMerge w:val="continue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57" w:type="dxa"/>
            <w:vMerge w:val="continue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228" w:hRule="atLeast"/>
        </w:trPr>
        <w:tc>
          <w:tcPr>
            <w:tcW w:w="520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  <w:lang w:val="en-US"/>
              </w:rPr>
              <w:t>13</w:t>
            </w:r>
          </w:p>
        </w:tc>
        <w:tc>
          <w:tcPr>
            <w:tcW w:w="5709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Прием зачетов (без оценки) по дисциплинам***</w:t>
            </w:r>
          </w:p>
        </w:tc>
        <w:tc>
          <w:tcPr>
            <w:tcW w:w="1280" w:type="dxa"/>
            <w:vMerge w:val="restart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0,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  <w:lang w:val="en-US"/>
              </w:rPr>
              <w:t>15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 ч.</w:t>
              <w:br/>
              <w:t>на ст.</w:t>
            </w:r>
          </w:p>
        </w:tc>
        <w:tc>
          <w:tcPr>
            <w:tcW w:w="681" w:type="dxa"/>
            <w:vMerge w:val="restart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74" w:type="dxa"/>
            <w:vMerge w:val="restart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vMerge w:val="restart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57" w:type="dxa"/>
            <w:vMerge w:val="restart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228" w:hRule="atLeast"/>
        </w:trPr>
        <w:tc>
          <w:tcPr>
            <w:tcW w:w="520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28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285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1280" w:type="dxa"/>
            <w:vMerge w:val="continue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vMerge w:val="continue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74" w:type="dxa"/>
            <w:vMerge w:val="continue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vMerge w:val="continue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57" w:type="dxa"/>
            <w:vMerge w:val="continue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454" w:hRule="atLeast"/>
        </w:trPr>
        <w:tc>
          <w:tcPr>
            <w:tcW w:w="7509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18"/>
                <w:szCs w:val="18"/>
              </w:rPr>
              <w:t>ИТОГО по разделу I</w:t>
            </w:r>
          </w:p>
        </w:tc>
        <w:tc>
          <w:tcPr>
            <w:tcW w:w="68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7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10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657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cs="Times New Roman" w:ascii="Times New Roman" w:hAnsi="Times New Roman"/>
          <w:color w:val="000000"/>
          <w:sz w:val="16"/>
          <w:szCs w:val="16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cs="Times New Roman" w:ascii="Times New Roman" w:hAnsi="Times New Roman"/>
          <w:color w:val="000000"/>
          <w:sz w:val="16"/>
          <w:szCs w:val="16"/>
        </w:rPr>
        <w:t xml:space="preserve">*** – исключая зачёты по практикам и приём курсовых проектов (работ)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cs="Times New Roman" w:ascii="Times New Roman" w:hAnsi="Times New Roman"/>
          <w:color w:val="000000"/>
          <w:sz w:val="16"/>
          <w:szCs w:val="16"/>
        </w:rPr>
      </w:r>
      <w:r>
        <w:br w:type="page"/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 xml:space="preserve">II. Учебная работа по реализации практик, итоговой аттестации </w:t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97"/>
        <w:gridCol w:w="5586"/>
        <w:gridCol w:w="1265"/>
        <w:gridCol w:w="692"/>
        <w:gridCol w:w="773"/>
        <w:gridCol w:w="714"/>
        <w:gridCol w:w="676"/>
      </w:tblGrid>
      <w:tr>
        <w:trPr>
          <w:trHeight w:val="283" w:hRule="atLeast"/>
        </w:trPr>
        <w:tc>
          <w:tcPr>
            <w:tcW w:w="49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№</w:t>
            </w: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br/>
              <w:t>п/п</w:t>
            </w:r>
          </w:p>
        </w:tc>
        <w:tc>
          <w:tcPr>
            <w:tcW w:w="558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Наименование работ</w:t>
            </w:r>
          </w:p>
        </w:tc>
        <w:tc>
          <w:tcPr>
            <w:tcW w:w="126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 xml:space="preserve">Расчет. </w:t>
              <w:br/>
              <w:t>норма</w:t>
            </w:r>
          </w:p>
        </w:tc>
        <w:tc>
          <w:tcPr>
            <w:tcW w:w="1465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I сем.</w:t>
            </w:r>
          </w:p>
        </w:tc>
        <w:tc>
          <w:tcPr>
            <w:tcW w:w="139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II сем.</w:t>
            </w:r>
          </w:p>
        </w:tc>
      </w:tr>
      <w:tr>
        <w:trPr>
          <w:trHeight w:val="283" w:hRule="atLeast"/>
        </w:trPr>
        <w:tc>
          <w:tcPr>
            <w:tcW w:w="49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</w:r>
          </w:p>
        </w:tc>
        <w:tc>
          <w:tcPr>
            <w:tcW w:w="5586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</w:r>
          </w:p>
        </w:tc>
        <w:tc>
          <w:tcPr>
            <w:tcW w:w="126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</w:r>
          </w:p>
        </w:tc>
        <w:tc>
          <w:tcPr>
            <w:tcW w:w="69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план</w:t>
            </w:r>
          </w:p>
        </w:tc>
        <w:tc>
          <w:tcPr>
            <w:tcW w:w="77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вып.</w:t>
            </w:r>
          </w:p>
        </w:tc>
        <w:tc>
          <w:tcPr>
            <w:tcW w:w="7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план</w:t>
            </w:r>
          </w:p>
        </w:tc>
        <w:tc>
          <w:tcPr>
            <w:tcW w:w="676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вып.</w:t>
            </w:r>
          </w:p>
        </w:tc>
      </w:tr>
      <w:tr>
        <w:trPr>
          <w:trHeight w:val="510" w:hRule="atLeast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58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Руководство практиками в бакалавриате (4+8 ЗЕТ) (2 ст.)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1 ч. на ст. за ЗЕТ</w:t>
            </w:r>
          </w:p>
        </w:tc>
        <w:tc>
          <w:tcPr>
            <w:tcW w:w="692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77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7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76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510" w:hRule="atLeast"/>
        </w:trPr>
        <w:tc>
          <w:tcPr>
            <w:tcW w:w="4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58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а) Руководство практиками* на 1-м курсе магистратуры (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4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+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11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 ЗЕТ) (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2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 ст.)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1 ч. на ст. за ЗЕТ</w:t>
            </w:r>
          </w:p>
        </w:tc>
        <w:tc>
          <w:tcPr>
            <w:tcW w:w="692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77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7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676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576" w:hRule="atLeast"/>
        </w:trPr>
        <w:tc>
          <w:tcPr>
            <w:tcW w:w="4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558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б) Руководство практиками* на 2-м курсе магистратуры (__+__ ЗЕТ) (__ ст.)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1 ч. на ст. за ЗЕТ</w:t>
            </w:r>
          </w:p>
        </w:tc>
        <w:tc>
          <w:tcPr>
            <w:tcW w:w="692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77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7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76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510" w:hRule="atLeast"/>
        </w:trPr>
        <w:tc>
          <w:tcPr>
            <w:tcW w:w="4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558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в) Руководство педагогической практикой на 1-м курсе магистратуры (__+__ ЗЕТ)(__ ст.)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1 ч. на ст. за ЗЕТ</w:t>
            </w:r>
          </w:p>
        </w:tc>
        <w:tc>
          <w:tcPr>
            <w:tcW w:w="692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77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7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76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510" w:hRule="atLeast"/>
        </w:trPr>
        <w:tc>
          <w:tcPr>
            <w:tcW w:w="4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558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г) Руководство педагогической практикой на 2-м курсе магистратуры (__+__ ЗЕТ)(__ ст.)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1 ч. на ст. за ЗЕТ</w:t>
            </w:r>
          </w:p>
        </w:tc>
        <w:tc>
          <w:tcPr>
            <w:tcW w:w="692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77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7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76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510" w:hRule="atLeast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58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Приём зачётов по практике бакалавров**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0,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  <w:lang w:val="en-US"/>
              </w:rPr>
              <w:t>2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5 ч.</w:t>
              <w:br/>
              <w:t>на ст.</w:t>
            </w:r>
          </w:p>
        </w:tc>
        <w:tc>
          <w:tcPr>
            <w:tcW w:w="692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0,5</w:t>
            </w:r>
          </w:p>
        </w:tc>
        <w:tc>
          <w:tcPr>
            <w:tcW w:w="77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7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0,5</w:t>
            </w:r>
          </w:p>
        </w:tc>
        <w:tc>
          <w:tcPr>
            <w:tcW w:w="676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510" w:hRule="atLeast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558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Приём зачётов по практике* магистров на 1-м курсе**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0,25 ч.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на ст.</w:t>
            </w:r>
          </w:p>
        </w:tc>
        <w:tc>
          <w:tcPr>
            <w:tcW w:w="692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0,5</w:t>
            </w:r>
          </w:p>
        </w:tc>
        <w:tc>
          <w:tcPr>
            <w:tcW w:w="77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7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0,5</w:t>
            </w:r>
          </w:p>
        </w:tc>
        <w:tc>
          <w:tcPr>
            <w:tcW w:w="676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510" w:hRule="atLeast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58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Приём зачётов по практике* магистров на 2-м курсе**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0,35 ч.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на ст.</w:t>
            </w:r>
          </w:p>
        </w:tc>
        <w:tc>
          <w:tcPr>
            <w:tcW w:w="692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77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7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76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510" w:hRule="atLeast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558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Приём зачётов по педагогической практике магистров на 1</w:t>
              <w:noBreakHyphen/>
              <w:t>м и 2</w:t>
              <w:noBreakHyphen/>
              <w:t>м курсах**</w:t>
            </w:r>
          </w:p>
        </w:tc>
        <w:tc>
          <w:tcPr>
            <w:tcW w:w="1265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0,25 ч.</w:t>
              <w:br/>
              <w:t>на ст</w:t>
            </w:r>
          </w:p>
        </w:tc>
        <w:tc>
          <w:tcPr>
            <w:tcW w:w="69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77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7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76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510" w:hRule="atLeast"/>
        </w:trPr>
        <w:tc>
          <w:tcPr>
            <w:tcW w:w="4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5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Работа в ГЭК***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а) защита ВКР в бакалавриате</w:t>
            </w:r>
          </w:p>
        </w:tc>
        <w:tc>
          <w:tcPr>
            <w:tcW w:w="1265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0,25 ч. </w:t>
              <w:br/>
              <w:t>на ст.</w:t>
            </w:r>
          </w:p>
        </w:tc>
        <w:tc>
          <w:tcPr>
            <w:tcW w:w="69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77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7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/>
            </w:r>
          </w:p>
        </w:tc>
        <w:tc>
          <w:tcPr>
            <w:tcW w:w="676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510" w:hRule="atLeast"/>
        </w:trPr>
        <w:tc>
          <w:tcPr>
            <w:tcW w:w="4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5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б) защита ВКР в магистратуре</w:t>
            </w:r>
          </w:p>
        </w:tc>
        <w:tc>
          <w:tcPr>
            <w:tcW w:w="1265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0,35 ч. </w:t>
              <w:br/>
              <w:t>на ст.</w:t>
            </w:r>
          </w:p>
        </w:tc>
        <w:tc>
          <w:tcPr>
            <w:tcW w:w="69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77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7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76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510" w:hRule="atLeast"/>
        </w:trPr>
        <w:tc>
          <w:tcPr>
            <w:tcW w:w="7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18"/>
                <w:szCs w:val="18"/>
              </w:rPr>
              <w:t>ИТОГО по разделу II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eastAsia="Calibri" w:cs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17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eastAsia="Calibri" w:cs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39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510" w:hRule="atLeast"/>
        </w:trPr>
        <w:tc>
          <w:tcPr>
            <w:tcW w:w="7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18"/>
                <w:szCs w:val="18"/>
              </w:rPr>
              <w:t>ИТОГО по разделам I и II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ab/>
              <w:tab/>
              <w:t>План – 1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60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,5 / Факт – ___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eastAsia="Calibri" w:cs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17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1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4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3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,5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cs="Times New Roman" w:ascii="Times New Roman" w:hAnsi="Times New Roman"/>
          <w:color w:val="000000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cs="Times New Roman" w:ascii="Times New Roman" w:hAnsi="Times New Roman"/>
          <w:color w:val="000000"/>
          <w:sz w:val="16"/>
          <w:szCs w:val="16"/>
        </w:rPr>
        <w:t>* – исключая педагогическую практику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cs="Times New Roman" w:ascii="Times New Roman" w:hAnsi="Times New Roman"/>
          <w:color w:val="000000"/>
          <w:sz w:val="16"/>
          <w:szCs w:val="16"/>
        </w:rPr>
        <w:t>** – каждому члену комиссии, состоящей из 3-4 чел.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cs="Times New Roman" w:ascii="Times New Roman" w:hAnsi="Times New Roman"/>
          <w:color w:val="000000"/>
          <w:sz w:val="16"/>
          <w:szCs w:val="16"/>
        </w:rPr>
        <w:t>*** – каждому члену ГЭК от МИЭТ (2-3 члена) и секретарю ГЭК</w:t>
      </w:r>
      <w:r>
        <w:br w:type="page"/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I</w:t>
      </w:r>
      <w:r>
        <w:rPr>
          <w:rFonts w:cs="Times New Roman" w:ascii="Times New Roman" w:hAnsi="Times New Roman"/>
          <w:color w:val="000000"/>
          <w:lang w:val="en-US"/>
        </w:rPr>
        <w:t>I</w:t>
      </w:r>
      <w:r>
        <w:rPr>
          <w:rFonts w:cs="Times New Roman" w:ascii="Times New Roman" w:hAnsi="Times New Roman"/>
          <w:color w:val="000000"/>
        </w:rPr>
        <w:t>I. Учебная работа с аспирантами</w:t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97"/>
        <w:gridCol w:w="5586"/>
        <w:gridCol w:w="1265"/>
        <w:gridCol w:w="692"/>
        <w:gridCol w:w="773"/>
        <w:gridCol w:w="714"/>
        <w:gridCol w:w="676"/>
      </w:tblGrid>
      <w:tr>
        <w:trPr>
          <w:trHeight w:val="283" w:hRule="atLeast"/>
        </w:trPr>
        <w:tc>
          <w:tcPr>
            <w:tcW w:w="49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№</w:t>
            </w: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br/>
              <w:t>п/п</w:t>
            </w:r>
          </w:p>
        </w:tc>
        <w:tc>
          <w:tcPr>
            <w:tcW w:w="558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Наименование работ</w:t>
            </w:r>
          </w:p>
        </w:tc>
        <w:tc>
          <w:tcPr>
            <w:tcW w:w="126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Расчет.</w:t>
              <w:br/>
              <w:t>норма</w:t>
            </w:r>
          </w:p>
        </w:tc>
        <w:tc>
          <w:tcPr>
            <w:tcW w:w="1465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I сем.</w:t>
            </w:r>
          </w:p>
        </w:tc>
        <w:tc>
          <w:tcPr>
            <w:tcW w:w="139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II сем.</w:t>
            </w:r>
          </w:p>
        </w:tc>
      </w:tr>
      <w:tr>
        <w:trPr>
          <w:trHeight w:val="283" w:hRule="atLeast"/>
        </w:trPr>
        <w:tc>
          <w:tcPr>
            <w:tcW w:w="49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</w:r>
          </w:p>
        </w:tc>
        <w:tc>
          <w:tcPr>
            <w:tcW w:w="5586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</w:r>
          </w:p>
        </w:tc>
        <w:tc>
          <w:tcPr>
            <w:tcW w:w="126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</w:r>
          </w:p>
        </w:tc>
        <w:tc>
          <w:tcPr>
            <w:tcW w:w="69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план</w:t>
            </w:r>
          </w:p>
        </w:tc>
        <w:tc>
          <w:tcPr>
            <w:tcW w:w="77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вып.</w:t>
            </w:r>
          </w:p>
        </w:tc>
        <w:tc>
          <w:tcPr>
            <w:tcW w:w="7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план</w:t>
            </w:r>
          </w:p>
        </w:tc>
        <w:tc>
          <w:tcPr>
            <w:tcW w:w="676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вып.</w:t>
            </w:r>
          </w:p>
        </w:tc>
      </w:tr>
      <w:tr>
        <w:trPr>
          <w:trHeight w:val="930" w:hRule="atLeast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58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Аудиторные занятия с аспирантами: базовые дисциплины и специальные дисциплины, обязательные для всех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до 30 час на 1 з.е. по дисциплине в год</w:t>
            </w:r>
          </w:p>
        </w:tc>
        <w:tc>
          <w:tcPr>
            <w:tcW w:w="692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77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7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76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972" w:hRule="atLeast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58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Аудиторные занятия с аспирантами: вариативные образовательные и специальные дисциплины по выбору аспиранта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до 20 час на 1 з.е. по дисциплине в год</w:t>
            </w:r>
          </w:p>
        </w:tc>
        <w:tc>
          <w:tcPr>
            <w:tcW w:w="692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77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7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76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972" w:hRule="atLeast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58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Аудиторные занятия с аспирантами: дисциплины по профилю (специальности) обучения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до 10 час на 1 з.е. по дисциплине в год</w:t>
            </w:r>
          </w:p>
        </w:tc>
        <w:tc>
          <w:tcPr>
            <w:tcW w:w="692" w:type="dxa"/>
            <w:tcBorders>
              <w:left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773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714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76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686" w:hRule="atLeast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558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Приём/проверка письменных работ (рефератов, домашних заданий, контрольных работ, эссе и проч.) и прием зачетов с оценкой/экзаменов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2 час на асп. по дисциплине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773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714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76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510" w:hRule="atLeast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58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Приём кандидатских экзаменов (каждому члену комиссии)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0,5 ч. на асп.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773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714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76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510" w:hRule="atLeast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558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Руководство практикой в аспирантуре (1, 2, 3-ий год обучения, включая прием зачетов) (__ асп.)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5 ч. на асп. в год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773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714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76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510" w:hRule="atLeast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558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Руководство научно-исследовательской деятельностью и подготовкой НКР (диссертации) аспиранта (__ асп.)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50 ч. на асп. в год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773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714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76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510" w:hRule="atLeast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558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Рецензирование НКР аспиранта (__ асп.)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3 ч. на асп.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773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714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76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510" w:hRule="atLeast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558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Работа в ГЭК* </w:t>
            </w: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–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 прием госэкзамена и защита НКР аспиранта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0,5 ч. на асп.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773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714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76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510" w:hRule="atLeast"/>
        </w:trPr>
        <w:tc>
          <w:tcPr>
            <w:tcW w:w="7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18"/>
                <w:szCs w:val="18"/>
              </w:rPr>
              <w:t>ИТОГО по разделу II</w:t>
            </w:r>
            <w:r>
              <w:rPr>
                <w:rFonts w:cs="Times New Roman" w:ascii="Times New Roman" w:hAnsi="Times New Roman"/>
                <w:b/>
                <w:bCs/>
                <w:color w:val="000000"/>
                <w:sz w:val="18"/>
                <w:szCs w:val="18"/>
                <w:lang w:val="en-US"/>
              </w:rPr>
              <w:t>I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510" w:hRule="atLeast"/>
        </w:trPr>
        <w:tc>
          <w:tcPr>
            <w:tcW w:w="7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18"/>
                <w:szCs w:val="18"/>
              </w:rPr>
              <w:t>ИТОГО по разделам I, II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ab/>
              <w:t xml:space="preserve"> </w:t>
            </w: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 xml:space="preserve">и </w:t>
            </w: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  <w:lang w:val="en-US"/>
              </w:rPr>
              <w:t>III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ab/>
              <w:t>План – ___ / Факт – ___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cs="Times New Roman" w:ascii="Times New Roman" w:hAnsi="Times New Roman"/>
          <w:color w:val="000000"/>
          <w:sz w:val="16"/>
          <w:szCs w:val="16"/>
        </w:rPr>
      </w:r>
    </w:p>
    <w:p>
      <w:pPr>
        <w:sectPr>
          <w:type w:val="nextPage"/>
          <w:pgSz w:w="11906" w:h="16838"/>
          <w:pgMar w:left="851" w:right="851" w:header="0" w:top="851" w:footer="0" w:bottom="851" w:gutter="0"/>
          <w:pgNumType w:fmt="decimal"/>
          <w:formProt w:val="false"/>
          <w:titlePg/>
          <w:textDirection w:val="lrTb"/>
          <w:docGrid w:type="default" w:linePitch="360" w:charSpace="4096"/>
        </w:sect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cs="Times New Roman" w:ascii="Times New Roman" w:hAnsi="Times New Roman"/>
          <w:color w:val="000000"/>
          <w:sz w:val="16"/>
          <w:szCs w:val="16"/>
        </w:rPr>
        <w:t>*   – каждому члену ГЭК от МИЭТ (3 члена) и секретарю ГЭК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I</w:t>
      </w:r>
      <w:r>
        <w:rPr>
          <w:rFonts w:cs="Times New Roman" w:ascii="Times New Roman" w:hAnsi="Times New Roman"/>
          <w:color w:val="000000"/>
          <w:lang w:val="en-US"/>
        </w:rPr>
        <w:t>V</w:t>
      </w:r>
      <w:r>
        <w:rPr>
          <w:rFonts w:cs="Times New Roman" w:ascii="Times New Roman" w:hAnsi="Times New Roman"/>
          <w:color w:val="000000"/>
        </w:rPr>
        <w:t>. Выполнение плановых заданий по методической, организационной, научно-исследовательской, подготовительной (профориентационной) и воспитательной работам</w:t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3"/>
        <w:gridCol w:w="3330"/>
        <w:gridCol w:w="2322"/>
        <w:gridCol w:w="613"/>
        <w:gridCol w:w="2298"/>
        <w:gridCol w:w="612"/>
      </w:tblGrid>
      <w:tr>
        <w:trPr>
          <w:trHeight w:val="207" w:hRule="atLeast"/>
        </w:trPr>
        <w:tc>
          <w:tcPr>
            <w:tcW w:w="463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№</w:t>
            </w: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br/>
              <w:t>п/п</w:t>
            </w:r>
          </w:p>
        </w:tc>
        <w:tc>
          <w:tcPr>
            <w:tcW w:w="333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Вид деятельности</w:t>
            </w:r>
          </w:p>
        </w:tc>
        <w:tc>
          <w:tcPr>
            <w:tcW w:w="2935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Планируемые работы I сем.</w:t>
            </w:r>
          </w:p>
        </w:tc>
        <w:tc>
          <w:tcPr>
            <w:tcW w:w="291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Планируемые работы II сем.</w:t>
            </w:r>
          </w:p>
        </w:tc>
      </w:tr>
      <w:tr>
        <w:trPr>
          <w:trHeight w:val="309" w:hRule="atLeast"/>
        </w:trPr>
        <w:tc>
          <w:tcPr>
            <w:tcW w:w="463" w:type="dxa"/>
            <w:vMerge w:val="continue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333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23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План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Вып.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План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Вып.</w:t>
            </w:r>
          </w:p>
        </w:tc>
      </w:tr>
      <w:tr>
        <w:trPr>
          <w:trHeight w:val="246" w:hRule="atLeast"/>
        </w:trPr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18"/>
                <w:szCs w:val="18"/>
              </w:rPr>
              <w:t>Методическая работа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414" w:hRule="atLeast"/>
        </w:trPr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а)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подготовка к лекциям, практическим и лабораторным занятиям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В соот. с планом проведения занятий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(п/п 1-6 раздела 1)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В соот. с планом проведения занятий </w:t>
            </w:r>
          </w:p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(п/п 1-6 раздела 1)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567" w:hRule="atLeast"/>
        </w:trPr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б)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подготовка и публикация учебных и учебно-методических пособий, включая программное обеспечение  для учебного процесса, и т.п.*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567" w:hRule="atLeast"/>
        </w:trPr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в)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модернизация реализуемых ОП (указываются ОП, дисциплины, практики, ГИА, виды материалов), в том числе: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- учебных планов;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- рабочих программ дисциплин, практик, ГИА;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- лекций, практических и лабораторных занятий;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- фондов оценочных средств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Модернизация РП и ФОС по ЧМРУМФ в соответствии с ФГОС 3++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567" w:hRule="atLeast"/>
        </w:trPr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г)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разработка новых ОП (указываются ОП, дисциплины, практики, ГИА, виды материалов), в том числе: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- учебных планов;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- рабочих программ дисциплин, практик, ГИА;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- лекций, практических и лабораторных занятий;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- фондов оценочных средств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567" w:hRule="atLeast"/>
        </w:trPr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д)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разработка материалов дисциплин (модулей, практик, курсовых работ и проектов и т.д.), </w:t>
            </w: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реализуемых с использованием современных методов обучения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 (указываются дисциплина, виды материалов и т.д.), в том числе: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- по сетевой образовательной программе;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- для электронного обучения студентов очной формы;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- для использования в дистанционных образовательных технологиях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567" w:hRule="atLeast"/>
        </w:trPr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е)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разработка заданий, основанных на методике обучения через проектную деятельность, с использованием современных электронных компонентов и средств коммуникации (указываются дисциплины)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303" w:hRule="atLeast"/>
        </w:trPr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ж)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другие виды методической работы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20" w:hRule="atLeast"/>
        </w:trPr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18"/>
                <w:szCs w:val="18"/>
              </w:rPr>
              <w:t>Организационная работа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635" w:hRule="atLeast"/>
        </w:trPr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а)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разработка структуры и графиков контрольных мероприятий, порядков начисления баллов для НБС (указываются дисциплины)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ЧМРУМФ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447" w:hRule="atLeast"/>
        </w:trPr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б)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подготовка карт книгообеспеченности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(указываются дисциплины)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ЧМРУМФ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130" w:hRule="atLeast"/>
        </w:trPr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в)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своевременное отражение результатов обучения студентов в  графиках НБС в ОРИОКС МИЭТ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В соот. с планом проведения занятий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(п/п 1-6 раздела 1)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В соот. с планом проведения занятий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(п/п 1-6 раздела 1)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374" w:hRule="atLeast"/>
        </w:trPr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г)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анализ промежуточных результатов отчетов НБС, анализ результатов сессий (указываются дисциплины)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Обсуждение на заседании кафедры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Обсуждение на заседании кафедры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414" w:hRule="atLeast"/>
        </w:trPr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д)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контроль за размещением студентами в портфолио ОРИОКС студенческих работ (курсовых работ и проектов), а также в рекомендательной форме статей, тезисов конференций, патентов, междисциплинарных проектов, докладов, эссе, рефератов и т.д.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358" w:hRule="atLeast"/>
        </w:trPr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е)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организационное руководство практиками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(ответственный за практики)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363" w:hRule="atLeast"/>
        </w:trPr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ж)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участие в учебно-методических конференциях (указывается количество конференций и/или докладов)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355" w:hRule="atLeast"/>
        </w:trPr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з)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участие в работе ученых советов, учебно-методических советов, комиссий и т.п.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220" w:hRule="atLeast"/>
        </w:trPr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и)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прохождение ДОП (повышение квалификации, переподготовка)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280" w:hRule="atLeast"/>
        </w:trPr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к)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другие виды организационной работы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20" w:hRule="atLeast"/>
        </w:trPr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18"/>
                <w:szCs w:val="18"/>
              </w:rPr>
              <w:t>Научно-исследовательская работа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333" w:hRule="atLeast"/>
        </w:trPr>
        <w:tc>
          <w:tcPr>
            <w:tcW w:w="4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а)</w:t>
            </w:r>
          </w:p>
        </w:tc>
        <w:tc>
          <w:tcPr>
            <w:tcW w:w="33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написание и публикация научных статей, монографий, заявок на патенты, программ ЭВМ*</w:t>
            </w:r>
          </w:p>
        </w:tc>
        <w:tc>
          <w:tcPr>
            <w:tcW w:w="2322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</w:r>
          </w:p>
        </w:tc>
        <w:tc>
          <w:tcPr>
            <w:tcW w:w="613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</w:r>
          </w:p>
        </w:tc>
        <w:tc>
          <w:tcPr>
            <w:tcW w:w="2298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18"/>
                <w:szCs w:val="18"/>
                <w:highlight w:val="yellow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  <w:highlight w:val="yellow"/>
              </w:rPr>
            </w:r>
          </w:p>
        </w:tc>
        <w:tc>
          <w:tcPr>
            <w:tcW w:w="612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18"/>
                <w:szCs w:val="18"/>
                <w:highlight w:val="yellow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  <w:highlight w:val="yellow"/>
              </w:rPr>
            </w:r>
          </w:p>
        </w:tc>
      </w:tr>
      <w:tr>
        <w:trPr>
          <w:trHeight w:val="326" w:hRule="atLeast"/>
        </w:trPr>
        <w:tc>
          <w:tcPr>
            <w:tcW w:w="4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б)</w:t>
            </w:r>
          </w:p>
        </w:tc>
        <w:tc>
          <w:tcPr>
            <w:tcW w:w="33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участие в работе научных конференций с публикацией тезисов или докладов (указывается кол-во конференций)</w:t>
            </w:r>
          </w:p>
        </w:tc>
        <w:tc>
          <w:tcPr>
            <w:tcW w:w="2322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13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2298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12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1579" w:hRule="atLeast"/>
        </w:trPr>
        <w:tc>
          <w:tcPr>
            <w:tcW w:w="4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в)</w:t>
            </w:r>
          </w:p>
        </w:tc>
        <w:tc>
          <w:tcPr>
            <w:tcW w:w="33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руководство научно-исследовательской работой студентов (указывается учебное подразделение и кол-во студентов, кол-во конференций, количество публикаций, мероприятий и т.д.), в том числе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- подготовка их к участию в научных конференциях;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- подготовка совместных публикаций;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- подготовка к участию в конкурсах учебных работ;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- подготовка к участию в олимпиадах</w:t>
            </w:r>
          </w:p>
        </w:tc>
        <w:tc>
          <w:tcPr>
            <w:tcW w:w="2322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13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2298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12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611" w:hRule="atLeast"/>
        </w:trPr>
        <w:tc>
          <w:tcPr>
            <w:tcW w:w="4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г)</w:t>
            </w:r>
          </w:p>
        </w:tc>
        <w:tc>
          <w:tcPr>
            <w:tcW w:w="33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подготовка аспиранта (соискателя) к защите диссертации после представления диссертации в совет</w:t>
              <w:br/>
              <w:t>(указывается ФИО аспиранта, соискателя)</w:t>
            </w:r>
          </w:p>
        </w:tc>
        <w:tc>
          <w:tcPr>
            <w:tcW w:w="2322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13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2298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12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408" w:hRule="atLeast"/>
        </w:trPr>
        <w:tc>
          <w:tcPr>
            <w:tcW w:w="4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д)</w:t>
            </w:r>
          </w:p>
        </w:tc>
        <w:tc>
          <w:tcPr>
            <w:tcW w:w="33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руководство научным содержанием программы магистратуры/аспирантуры (указывается программа)</w:t>
            </w:r>
          </w:p>
        </w:tc>
        <w:tc>
          <w:tcPr>
            <w:tcW w:w="2322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13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2298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12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115" w:hRule="atLeast"/>
        </w:trPr>
        <w:tc>
          <w:tcPr>
            <w:tcW w:w="463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е)</w:t>
            </w:r>
          </w:p>
        </w:tc>
        <w:tc>
          <w:tcPr>
            <w:tcW w:w="3330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другие виды научно-исследовательской работы</w:t>
            </w:r>
          </w:p>
        </w:tc>
        <w:tc>
          <w:tcPr>
            <w:tcW w:w="232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1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22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12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20" w:hRule="atLeast"/>
        </w:trPr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4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18"/>
                <w:szCs w:val="18"/>
              </w:rPr>
              <w:t>Подготовительная (профориентационная) работа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567" w:hRule="atLeast"/>
        </w:trPr>
        <w:tc>
          <w:tcPr>
            <w:tcW w:w="46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а)</w:t>
            </w:r>
          </w:p>
        </w:tc>
        <w:tc>
          <w:tcPr>
            <w:tcW w:w="3330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участие в мероприятиях по формированию базы потенциальных абитуриентов из числа школьников 8-11 классов, в том числе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- участие в проведении имиджевых воспитательных мероприятий, творческих конкурсов  вуза или по предметной области кафедры со школьниками, потенциальными абитуриентами, с целью повышения качества их подготовки и профориентации (указывается примерное число участников);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- участие в проведении конкурсных мероприятий (олимпиадах, конкурсах, ярмарках и т.д.) для школьников;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- работа с предприятиями для обеспечения целевого набора в бакалавриат (указываются предприятия)</w:t>
            </w:r>
          </w:p>
        </w:tc>
        <w:tc>
          <w:tcPr>
            <w:tcW w:w="2322" w:type="dxa"/>
            <w:tcBorders>
              <w:top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2298" w:type="dxa"/>
            <w:tcBorders>
              <w:top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567" w:hRule="atLeast"/>
        </w:trPr>
        <w:tc>
          <w:tcPr>
            <w:tcW w:w="4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б)</w:t>
            </w:r>
          </w:p>
        </w:tc>
        <w:tc>
          <w:tcPr>
            <w:tcW w:w="33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проведение работ по обеспечению приема в магистратуру, в том числе: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- мероприятия, направленные на привлечение абитуриентов в магистратуру МИЭТ (указываются мероприятия и их количество);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- работа с предприятиями для обеспечения целевого набора в магистратуру (указываются предприятия)</w:t>
            </w:r>
          </w:p>
        </w:tc>
        <w:tc>
          <w:tcPr>
            <w:tcW w:w="2322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13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2298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12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274" w:hRule="atLeast"/>
        </w:trPr>
        <w:tc>
          <w:tcPr>
            <w:tcW w:w="4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в)</w:t>
            </w:r>
          </w:p>
        </w:tc>
        <w:tc>
          <w:tcPr>
            <w:tcW w:w="33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выполнение работ по формированию и укреплению имиджа МИЭТ (указывается вид работ)</w:t>
            </w:r>
          </w:p>
        </w:tc>
        <w:tc>
          <w:tcPr>
            <w:tcW w:w="2322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13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2298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12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567" w:hRule="atLeast"/>
        </w:trPr>
        <w:tc>
          <w:tcPr>
            <w:tcW w:w="4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г)</w:t>
            </w:r>
          </w:p>
        </w:tc>
        <w:tc>
          <w:tcPr>
            <w:tcW w:w="33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проведение вступительных экзаменов в бакалавриат, магистратуру и аспирантуру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(указывается ориентировочное число абитуриентов)</w:t>
            </w:r>
          </w:p>
        </w:tc>
        <w:tc>
          <w:tcPr>
            <w:tcW w:w="2322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13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2298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12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190" w:hRule="atLeast"/>
        </w:trPr>
        <w:tc>
          <w:tcPr>
            <w:tcW w:w="4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д)</w:t>
            </w:r>
          </w:p>
        </w:tc>
        <w:tc>
          <w:tcPr>
            <w:tcW w:w="33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другие виды подготовительной работы</w:t>
            </w:r>
          </w:p>
        </w:tc>
        <w:tc>
          <w:tcPr>
            <w:tcW w:w="2322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13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2298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12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20" w:hRule="atLeast"/>
        </w:trPr>
        <w:tc>
          <w:tcPr>
            <w:tcW w:w="4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</w:rPr>
              <w:t>5</w:t>
            </w:r>
          </w:p>
        </w:tc>
        <w:tc>
          <w:tcPr>
            <w:tcW w:w="33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b/>
                <w:sz w:val="18"/>
                <w:szCs w:val="18"/>
              </w:rPr>
              <w:t>Воспитательная работа</w:t>
            </w:r>
          </w:p>
        </w:tc>
        <w:tc>
          <w:tcPr>
            <w:tcW w:w="2322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13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2298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12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20" w:hRule="atLeast"/>
        </w:trPr>
        <w:tc>
          <w:tcPr>
            <w:tcW w:w="4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yellow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а)</w:t>
            </w:r>
          </w:p>
        </w:tc>
        <w:tc>
          <w:tcPr>
            <w:tcW w:w="33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участие (организация) во внеаудиторных мероприятиях студентов (указываются виды мероприятий)</w:t>
            </w:r>
          </w:p>
        </w:tc>
        <w:tc>
          <w:tcPr>
            <w:tcW w:w="2322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13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2298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12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145" w:hRule="atLeast"/>
        </w:trPr>
        <w:tc>
          <w:tcPr>
            <w:tcW w:w="4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yellow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б)</w:t>
            </w:r>
          </w:p>
        </w:tc>
        <w:tc>
          <w:tcPr>
            <w:tcW w:w="33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проведение воспитательной работы со студентами 1-2 курса</w:t>
            </w:r>
          </w:p>
        </w:tc>
        <w:tc>
          <w:tcPr>
            <w:tcW w:w="2322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13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2298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12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  <w:tr>
        <w:trPr>
          <w:trHeight w:val="206" w:hRule="atLeast"/>
        </w:trPr>
        <w:tc>
          <w:tcPr>
            <w:tcW w:w="4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в)</w:t>
            </w:r>
          </w:p>
        </w:tc>
        <w:tc>
          <w:tcPr>
            <w:tcW w:w="33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другие виды воспитательной работы</w:t>
            </w:r>
          </w:p>
        </w:tc>
        <w:tc>
          <w:tcPr>
            <w:tcW w:w="2322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13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2298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  <w:tc>
          <w:tcPr>
            <w:tcW w:w="612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</w:r>
          </w:p>
        </w:tc>
      </w:tr>
    </w:tbl>
    <w:p>
      <w:pPr>
        <w:pStyle w:val="Normal"/>
        <w:spacing w:before="0" w:after="0"/>
        <w:ind w:left="98" w:hanging="0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cs="Times New Roman" w:ascii="Times New Roman" w:hAnsi="Times New Roman"/>
          <w:color w:val="000000"/>
          <w:sz w:val="16"/>
          <w:szCs w:val="16"/>
        </w:rPr>
        <w:t xml:space="preserve">*   – может указываться (по видам) кол-во пособий, программ ЭВМ, статей и т.д.  </w:t>
      </w:r>
    </w:p>
    <w:p>
      <w:pPr>
        <w:pStyle w:val="Normal"/>
        <w:ind w:left="98" w:hanging="0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cs="Times New Roman" w:ascii="Times New Roman" w:hAnsi="Times New Roman"/>
          <w:color w:val="000000"/>
          <w:sz w:val="16"/>
          <w:szCs w:val="16"/>
        </w:rPr>
        <w:t xml:space="preserve">** – по публикациям преподаватель предоставляет отдельно полную информацию о выходных данных публикаций. При необходимости предоставляется более полная информация о выполнении других пунктов плана </w:t>
      </w:r>
    </w:p>
    <w:p>
      <w:pPr>
        <w:pStyle w:val="Normal"/>
        <w:ind w:left="98" w:hanging="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ind w:left="98" w:hanging="0"/>
        <w:jc w:val="right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 xml:space="preserve">Подпись преподавателя </w:t>
      </w:r>
      <w:r>
        <w:rPr>
          <w:rFonts w:cs="Times New Roman" w:ascii="Times New Roman" w:hAnsi="Times New Roman"/>
          <w:color w:val="000000"/>
          <w:u w:val="single"/>
        </w:rPr>
        <w:tab/>
        <w:tab/>
        <w:tab/>
      </w:r>
    </w:p>
    <w:p>
      <w:pPr>
        <w:pStyle w:val="Normal"/>
        <w:ind w:left="98" w:hanging="0"/>
        <w:jc w:val="right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 xml:space="preserve">План рассмотрен на заседании </w:t>
      </w:r>
      <w:r>
        <w:rPr>
          <w:rFonts w:cs="Times New Roman" w:ascii="Times New Roman" w:hAnsi="Times New Roman"/>
          <w:color w:val="000000"/>
          <w:highlight w:val="lightGray"/>
        </w:rPr>
        <w:t>кафедры</w:t>
      </w:r>
      <w:r>
        <w:rPr>
          <w:rFonts w:cs="Times New Roman" w:ascii="Times New Roman" w:hAnsi="Times New Roman"/>
          <w:color w:val="000000"/>
        </w:rPr>
        <w:t xml:space="preserve"> ___ от «___» __________ 20___ г.</w:t>
      </w:r>
    </w:p>
    <w:p>
      <w:pPr>
        <w:pStyle w:val="Normal"/>
        <w:tabs>
          <w:tab w:val="clear" w:pos="708"/>
          <w:tab w:val="left" w:pos="618" w:leader="none"/>
          <w:tab w:val="left" w:pos="1072" w:leader="none"/>
          <w:tab w:val="left" w:pos="2032" w:leader="none"/>
          <w:tab w:val="left" w:pos="6288" w:leader="none"/>
          <w:tab w:val="left" w:pos="9297" w:leader="none"/>
          <w:tab w:val="left" w:pos="10578" w:leader="none"/>
        </w:tabs>
        <w:ind w:left="98" w:hanging="0"/>
        <w:jc w:val="right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ind w:left="98" w:hanging="0"/>
        <w:jc w:val="right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 xml:space="preserve">Заключение о выполнении индивидуального плана </w:t>
      </w:r>
      <w:r>
        <w:rPr>
          <w:rFonts w:cs="Times New Roman" w:ascii="Times New Roman" w:hAnsi="Times New Roman"/>
          <w:color w:val="000000"/>
          <w:u w:val="single"/>
        </w:rPr>
        <w:tab/>
        <w:tab/>
        <w:tab/>
      </w:r>
    </w:p>
    <w:p>
      <w:pPr>
        <w:pStyle w:val="Normal"/>
        <w:ind w:left="98" w:hanging="0"/>
        <w:jc w:val="right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Заведующий кафедрой</w:t>
      </w:r>
      <w:r>
        <w:rPr>
          <w:rFonts w:cs="Times New Roman" w:ascii="Times New Roman" w:hAnsi="Times New Roman"/>
          <w:color w:val="000000"/>
          <w:u w:val="single"/>
        </w:rPr>
        <w:tab/>
        <w:tab/>
        <w:tab/>
      </w:r>
    </w:p>
    <w:p>
      <w:pPr>
        <w:pStyle w:val="Normal"/>
        <w:ind w:left="98" w:hanging="0"/>
        <w:jc w:val="right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color w:val="000000"/>
        </w:rPr>
        <w:t>«___» __________ 20___ г.</w:t>
      </w:r>
    </w:p>
    <w:p>
      <w:pPr>
        <w:pStyle w:val="Normal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spacing w:lineRule="auto" w:line="48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type w:val="nextPage"/>
      <w:pgSz w:w="11906" w:h="16838"/>
      <w:pgMar w:left="1701" w:right="566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350e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ca3f5d"/>
    <w:rPr>
      <w:sz w:val="16"/>
      <w:szCs w:val="16"/>
    </w:rPr>
  </w:style>
  <w:style w:type="character" w:styleId="Style14" w:customStyle="1">
    <w:name w:val="Текст примечания Знак"/>
    <w:basedOn w:val="DefaultParagraphFont"/>
    <w:link w:val="a5"/>
    <w:uiPriority w:val="99"/>
    <w:semiHidden/>
    <w:qFormat/>
    <w:rsid w:val="00ca3f5d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5" w:customStyle="1">
    <w:name w:val="Текст выноски Знак"/>
    <w:basedOn w:val="DefaultParagraphFont"/>
    <w:link w:val="a7"/>
    <w:uiPriority w:val="99"/>
    <w:semiHidden/>
    <w:qFormat/>
    <w:rsid w:val="00ca3f5d"/>
    <w:rPr>
      <w:rFonts w:ascii="Tahoma" w:hAnsi="Tahoma" w:cs="Tahoma"/>
      <w:sz w:val="16"/>
      <w:szCs w:val="16"/>
    </w:rPr>
  </w:style>
  <w:style w:type="character" w:styleId="Style16" w:customStyle="1">
    <w:name w:val="Тема примечания Знак"/>
    <w:basedOn w:val="Style14"/>
    <w:link w:val="a9"/>
    <w:uiPriority w:val="99"/>
    <w:semiHidden/>
    <w:qFormat/>
    <w:rsid w:val="006d54e1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21c14"/>
    <w:pPr>
      <w:spacing w:before="0" w:after="200"/>
      <w:ind w:left="720" w:hanging="0"/>
      <w:contextualSpacing/>
    </w:pPr>
    <w:rPr/>
  </w:style>
  <w:style w:type="paragraph" w:styleId="Annotationtext">
    <w:name w:val="annotation text"/>
    <w:basedOn w:val="Normal"/>
    <w:link w:val="a6"/>
    <w:uiPriority w:val="99"/>
    <w:semiHidden/>
    <w:unhideWhenUsed/>
    <w:qFormat/>
    <w:rsid w:val="00ca3f5d"/>
    <w:pPr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BalloonText">
    <w:name w:val="Balloon Text"/>
    <w:basedOn w:val="Normal"/>
    <w:link w:val="a8"/>
    <w:uiPriority w:val="99"/>
    <w:semiHidden/>
    <w:unhideWhenUsed/>
    <w:qFormat/>
    <w:rsid w:val="00ca3f5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subject">
    <w:name w:val="annotation subject"/>
    <w:basedOn w:val="Annotationtext"/>
    <w:next w:val="Annotationtext"/>
    <w:link w:val="aa"/>
    <w:uiPriority w:val="99"/>
    <w:semiHidden/>
    <w:unhideWhenUsed/>
    <w:qFormat/>
    <w:rsid w:val="006d54e1"/>
    <w:pPr>
      <w:spacing w:before="0" w:after="200"/>
    </w:pPr>
    <w:rPr>
      <w:rFonts w:ascii="Calibri" w:hAnsi="Calibri" w:eastAsia="Calibri" w:cs="" w:asciiTheme="minorHAnsi" w:cstheme="minorBidi" w:eastAsiaTheme="minorHAnsi" w:hAnsiTheme="minorHAnsi"/>
      <w:b/>
      <w:bCs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ED7574-DC16-4327-8158-A3408B451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LibreOffice/6.4.7.2$Linux_X86_64 LibreOffice_project/40$Build-2</Application>
  <Pages>6</Pages>
  <Words>1394</Words>
  <Characters>8223</Characters>
  <CharactersWithSpaces>9386</CharactersWithSpaces>
  <Paragraphs>295</Paragraphs>
  <Company>MIET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2021-08-11T09:41:00Z</dcterms:created>
  <dc:creator>umo</dc:creator>
  <dc:description/>
  <dc:language>en-US</dc:language>
  <cp:lastModifiedBy/>
  <cp:lastPrinted>2021-08-06T14:01:00Z</cp:lastPrinted>
  <dcterms:modified xsi:type="dcterms:W3CDTF">2022-10-04T18:01:25Z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